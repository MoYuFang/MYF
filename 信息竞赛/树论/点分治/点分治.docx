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https://www.luogu.com.cn/blog/ender-zzm/dian-fen-zhi-yang-xie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ascii="Helvetica" w:hAnsi="Helvetica" w:eastAsia="Helvetica" w:cs="Helvetica"/>
          <w:i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点分治详解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textAlignment w:val="auto"/>
        <w:rPr>
          <w:rFonts w:hint="default" w:ascii="Helvetica" w:hAnsi="Helvetica" w:eastAsia="Helvetica" w:cs="Helvetica"/>
          <w:i w:val="0"/>
          <w:caps w:val="0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3"/>
          <w:szCs w:val="33"/>
          <w:shd w:val="clear" w:fill="FFFFFF"/>
        </w:rPr>
        <w:t>一.概念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​ 是处理树上路径的一个极好的方法。如果你需要大规模的处理一些树上路径的问题时，点分治是一个不错的选择。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textAlignment w:val="auto"/>
        <w:rPr>
          <w:rFonts w:hint="default" w:ascii="Helvetica" w:hAnsi="Helvetica" w:eastAsia="Helvetica" w:cs="Helvetica"/>
          <w:i w:val="0"/>
          <w:caps w:val="0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3"/>
          <w:szCs w:val="33"/>
          <w:shd w:val="clear" w:fill="FFFFFF"/>
        </w:rPr>
        <w:t>二.具体思路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​ 大多数同学的暴力做法都是对于每一个点对（u，v） 进行dfs来求解。但其实利用分治这一种算法，可以大大减少搜索的时间复杂度。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​ 对于一个序列上的区间和等操作，我们可以使用分治来将原问题分解成几个子问题来求解，之后在一一合并答案。而在树上我们也是可以进行这一种操作的。可是树上的每一个子树的节点数是不确定的，不能单单的取中点（你告诉我怎么取），或直接取一号子树。（分治的点的错误选择会导致时间复杂度十分不稳定）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​ 如下图所示，如果你取了第一个点的话，那么时间复杂度会变</w:t>
      </w:r>
      <w:r>
        <w:rPr>
          <w:rFonts w:ascii="Times New Roman" w:hAnsi="Times New Roman" w:eastAsia="Times New Roman" w:cs="Times New Roman"/>
          <w:i w:val="0"/>
          <w:caps w:val="0"/>
          <w:spacing w:val="0"/>
          <w:sz w:val="25"/>
          <w:szCs w:val="25"/>
          <w:shd w:val="clear" w:fill="FFFFFF"/>
        </w:rPr>
        <w:t>O(n)</w:t>
      </w:r>
      <w:r>
        <w:rPr>
          <w:rFonts w:ascii="KaTeX_Math" w:hAnsi="KaTeX_Math" w:eastAsia="KaTeX_Math" w:cs="KaTeX_Math"/>
          <w:i/>
          <w:caps w:val="0"/>
          <w:spacing w:val="0"/>
          <w:sz w:val="25"/>
          <w:szCs w:val="25"/>
          <w:shd w:val="clear" w:fill="FFFFFF"/>
        </w:rPr>
        <w:t>O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5"/>
          <w:szCs w:val="25"/>
          <w:shd w:val="clear" w:fill="FFFFFF"/>
        </w:rPr>
        <w:t>(</w:t>
      </w:r>
      <w:r>
        <w:rPr>
          <w:rFonts w:hint="default" w:ascii="KaTeX_Math" w:hAnsi="KaTeX_Math" w:eastAsia="KaTeX_Math" w:cs="KaTeX_Math"/>
          <w:i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5"/>
          <w:szCs w:val="25"/>
          <w:shd w:val="clear" w:fill="FFFFFF"/>
        </w:rPr>
        <w:t>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,但如果我们取的点是3的话，那么时间复杂度就会是 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5"/>
          <w:szCs w:val="25"/>
          <w:shd w:val="clear" w:fill="FFFFFF"/>
        </w:rPr>
        <w:t>O(logn)</w:t>
      </w:r>
      <w:r>
        <w:rPr>
          <w:rFonts w:hint="default" w:ascii="KaTeX_Math" w:hAnsi="KaTeX_Math" w:eastAsia="KaTeX_Math" w:cs="KaTeX_Math"/>
          <w:i/>
          <w:caps w:val="0"/>
          <w:spacing w:val="0"/>
          <w:sz w:val="25"/>
          <w:szCs w:val="25"/>
          <w:shd w:val="clear" w:fill="FFFFFF"/>
        </w:rPr>
        <w:t>O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5"/>
          <w:szCs w:val="25"/>
          <w:shd w:val="clear" w:fill="FFFFFF"/>
        </w:rPr>
        <w:t>(</w:t>
      </w:r>
      <w:r>
        <w:rPr>
          <w:rFonts w:hint="default" w:ascii="KaTeX_Math" w:hAnsi="KaTeX_Math" w:eastAsia="KaTeX_Math" w:cs="KaTeX_Math"/>
          <w:i/>
          <w:caps w:val="0"/>
          <w:spacing w:val="0"/>
          <w:sz w:val="25"/>
          <w:szCs w:val="25"/>
          <w:shd w:val="clear" w:fill="FFFFFF"/>
        </w:rPr>
        <w:t>logn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5"/>
          <w:szCs w:val="25"/>
          <w:shd w:val="clear" w:fill="FFFFFF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7620000" cy="4286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​ 所以，我们要引入一个概念 —— 树的重心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​ 定义：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spacing w:val="0"/>
          <w:sz w:val="24"/>
          <w:szCs w:val="24"/>
          <w:shd w:val="clear" w:fill="FFFFFF"/>
        </w:rPr>
        <w:t>找到一个点,其所有的子树中最大的子树节点数最少,那么这个点就是这棵树的重心,删去重心后，生成的多棵树尽可能平衡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​ 由定义可知，当我们选择树的重心为分支点时，是最优的（</w:t>
      </w:r>
      <w:del w:id="0">
        <w:bookmarkStart w:id="0" w:name="_GoBack"/>
        <w:r>
          <w:rPr>
            <w:rFonts w:hint="default" w:ascii="Helvetica" w:hAnsi="Helvetica" w:eastAsia="Helvetica" w:cs="Helvetica"/>
            <w:i w:val="0"/>
            <w:caps w:val="0"/>
            <w:strike/>
            <w:spacing w:val="0"/>
            <w:sz w:val="24"/>
            <w:szCs w:val="24"/>
            <w:shd w:val="clear" w:fill="FFFFFF"/>
          </w:rPr>
          <w:delText>我有个绝妙的证明只是这里写不下</w:delText>
        </w:r>
        <w:bookmarkEnd w:id="0"/>
      </w:del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）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​ 好了，求出了树的重心之后我们就可以来分治了！！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​ 先现给出求重心的代码，便于读者依次理解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x,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fa)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size[x]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; mx[x]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i = head[x]; i ; i = edges[i].net)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edge v = edges[i];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(v.to == fa||vis[v.to] )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continue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4"/>
          <w:szCs w:val="24"/>
          <w:shd w:val="clear" w:fill="FFFFFF"/>
        </w:rPr>
        <w:t>//vis是之后分治是要用到的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find(v.to,x);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size[x] += size[v.to];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chkmax(mx[x],size[v.to]);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chkmax(mx[x],S-size[x]);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4"/>
          <w:szCs w:val="24"/>
          <w:shd w:val="clear" w:fill="FFFFFF"/>
        </w:rPr>
        <w:t>//S为树的大小，记住x的上面要算入的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(mx[x] &lt; mx[root])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root = 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Fonts w:ascii="Consolas" w:hAnsi="Consolas" w:eastAsia="Consolas" w:cs="Consolas"/>
          <w:i w:val="0"/>
          <w:caps w:val="0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​ 现在开始我们点分治中最重要的部分了 —— 分治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​ 分治不太好讲，我们从代码开始分析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Divid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x)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ans+=solve(x,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vis[x]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i = head[x];i;i = edges[i].net)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edge v = edges[i];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(vis[v.to])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continue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ans-=solve(v.to,edges[i].cost);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S = size[v.to]; root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find(v.to,x);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Divid(root);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hanging="360"/>
        <w:textAlignment w:val="auto"/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ans += solve(x,0); 这一句的作用是将答案加上经过x的路径答案。 而这一个0是为了解决掉一些，有重复计算的结果；（看不懂先假装没有这个0）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hanging="360"/>
        <w:textAlignment w:val="auto"/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ans -= solve（v.to,edges[i].cost); 这一句是将在既经过x这个点，又经过v.to这一个点的路径来去重。因为像这种路径会在solve（x,0)和solve(v.to,0)中都计算一次。而题目是要求路径的长度，所以在容斥时要初始化这条边的长度。所以，现在有没有理解这个0和edges[i].cost?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hanging="360"/>
        <w:textAlignment w:val="auto"/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S = size[v.to]; 现在我们要分治v.to的这一颗子树，So，又将求重心的树的大小改为size[v.to];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hanging="360"/>
        <w:textAlignment w:val="auto"/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到此为止，点分治就在这里讲完了，solve函数是看题目的，有能力的同学可以切一切这两道题（这两道题会在下面进行讲解）。</w:t>
      </w:r>
      <w:r>
        <w:rPr>
          <w:rFonts w:hint="default" w:ascii="Helvetica" w:hAnsi="Helvetica" w:eastAsia="Helvetica" w:cs="Helvetica"/>
          <w:i w:val="0"/>
          <w:caps w:val="0"/>
          <w:color w:val="FFAB4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FFAB40"/>
          <w:spacing w:val="0"/>
          <w:sz w:val="24"/>
          <w:szCs w:val="24"/>
          <w:u w:val="none"/>
          <w:shd w:val="clear" w:fill="FFFFFF"/>
        </w:rPr>
        <w:instrText xml:space="preserve"> HYPERLINK "https://www.luogu.org/problemnew/show/P3806" </w:instrText>
      </w:r>
      <w:r>
        <w:rPr>
          <w:rFonts w:hint="default" w:ascii="Helvetica" w:hAnsi="Helvetica" w:eastAsia="Helvetica" w:cs="Helvetica"/>
          <w:i w:val="0"/>
          <w:caps w:val="0"/>
          <w:color w:val="FFAB4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FFAB40"/>
          <w:spacing w:val="0"/>
          <w:sz w:val="24"/>
          <w:szCs w:val="24"/>
          <w:u w:val="none"/>
          <w:shd w:val="clear" w:fill="FFFFFF"/>
        </w:rPr>
        <w:t>luogu模板题</w:t>
      </w:r>
      <w:r>
        <w:rPr>
          <w:rFonts w:hint="default" w:ascii="Helvetica" w:hAnsi="Helvetica" w:eastAsia="Helvetica" w:cs="Helvetica"/>
          <w:i w:val="0"/>
          <w:caps w:val="0"/>
          <w:color w:val="FFAB4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 和</w:t>
      </w:r>
      <w:r>
        <w:rPr>
          <w:rFonts w:hint="default" w:ascii="Helvetica" w:hAnsi="Helvetica" w:eastAsia="Helvetica" w:cs="Helvetica"/>
          <w:i w:val="0"/>
          <w:caps w:val="0"/>
          <w:color w:val="FFAB4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FFAB40"/>
          <w:spacing w:val="0"/>
          <w:sz w:val="24"/>
          <w:szCs w:val="24"/>
          <w:u w:val="none"/>
          <w:shd w:val="clear" w:fill="FFFFFF"/>
        </w:rPr>
        <w:instrText xml:space="preserve"> HYPERLINK "https://www.luogu.org/problemnew/show/P2634" </w:instrText>
      </w:r>
      <w:r>
        <w:rPr>
          <w:rFonts w:hint="default" w:ascii="Helvetica" w:hAnsi="Helvetica" w:eastAsia="Helvetica" w:cs="Helvetica"/>
          <w:i w:val="0"/>
          <w:caps w:val="0"/>
          <w:color w:val="FFAB4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FFAB40"/>
          <w:spacing w:val="0"/>
          <w:sz w:val="24"/>
          <w:szCs w:val="24"/>
          <w:u w:val="none"/>
          <w:shd w:val="clear" w:fill="FFFFFF"/>
        </w:rPr>
        <w:t>聪聪可可</w:t>
      </w:r>
      <w:r>
        <w:rPr>
          <w:rFonts w:hint="default" w:ascii="Helvetica" w:hAnsi="Helvetica" w:eastAsia="Helvetica" w:cs="Helvetica"/>
          <w:i w:val="0"/>
          <w:caps w:val="0"/>
          <w:color w:val="FFAB4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hanging="360"/>
        <w:textAlignment w:val="auto"/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textAlignment w:val="auto"/>
        <w:rPr>
          <w:rFonts w:hint="default" w:ascii="Helvetica" w:hAnsi="Helvetica" w:eastAsia="Helvetica" w:cs="Helvetica"/>
          <w:i w:val="0"/>
          <w:caps w:val="0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3"/>
          <w:szCs w:val="33"/>
          <w:shd w:val="clear" w:fill="FFFFFF"/>
        </w:rPr>
        <w:t>三.例题分析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​ 1.luogu模板题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​ 题面在上面。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​ 因为题目是要求路径长为k的路径条数，所以solve函数返回的是过x节点的长度为k的路径。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而这路径长度是可以用 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5"/>
          <w:szCs w:val="25"/>
          <w:shd w:val="clear" w:fill="FFFFFF"/>
        </w:rPr>
        <w:t>O(n)</w:t>
      </w:r>
      <w:r>
        <w:rPr>
          <w:rFonts w:hint="default" w:ascii="KaTeX_Math" w:hAnsi="KaTeX_Math" w:eastAsia="KaTeX_Math" w:cs="KaTeX_Math"/>
          <w:i/>
          <w:caps w:val="0"/>
          <w:spacing w:val="0"/>
          <w:sz w:val="25"/>
          <w:szCs w:val="25"/>
          <w:shd w:val="clear" w:fill="FFFFFF"/>
        </w:rPr>
        <w:t>O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5"/>
          <w:szCs w:val="25"/>
          <w:shd w:val="clear" w:fill="FFFFFF"/>
        </w:rPr>
        <w:t>(</w:t>
      </w:r>
      <w:r>
        <w:rPr>
          <w:rFonts w:hint="default" w:ascii="KaTeX_Math" w:hAnsi="KaTeX_Math" w:eastAsia="KaTeX_Math" w:cs="KaTeX_Math"/>
          <w:i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5"/>
          <w:szCs w:val="25"/>
          <w:shd w:val="clear" w:fill="FFFFFF"/>
        </w:rPr>
        <w:t>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 的方法求出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4"/>
          <w:szCs w:val="24"/>
          <w:shd w:val="clear" w:fill="FFFFFF"/>
        </w:rPr>
        <w:t>// luogu-judger-enable-o2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#include&lt;bits/stdc++.h&gt;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template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&lt;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read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&amp;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T s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, w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char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c = getchar();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while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(c &lt;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4"/>
          <w:szCs w:val="24"/>
          <w:shd w:val="clear" w:fill="FFFFFF"/>
        </w:rPr>
        <w:t>'0'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|| c &gt;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4"/>
          <w:szCs w:val="24"/>
          <w:shd w:val="clear" w:fill="FFFFFF"/>
        </w:rPr>
        <w:t>'9'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(c ==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4"/>
          <w:szCs w:val="24"/>
          <w:shd w:val="clear" w:fill="FFFFFF"/>
        </w:rPr>
        <w:t>'-'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) w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-1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c = getchar();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while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(c &gt;=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4"/>
          <w:szCs w:val="24"/>
          <w:shd w:val="clear" w:fill="FFFFFF"/>
        </w:rPr>
        <w:t>'0'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&amp;&amp; c &lt;=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4"/>
          <w:szCs w:val="24"/>
          <w:shd w:val="clear" w:fill="FFFFFF"/>
        </w:rPr>
        <w:t>'9'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s = (s &lt;&lt;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) + (s &lt;&lt;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) + (c ^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48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c = getchar();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a = s*w;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&lt;class T&gt;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chkmax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(T &amp;a, T b)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{a &gt; b ? (a = a) : (a = b);}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&lt;class T&gt;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chkmin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(T &amp;a, T b)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{a &gt; b ? (a = b) : (a = a);}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&lt;class T&gt; T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(T a, T b)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a &gt; b ? b : a;}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&lt;class T&gt; T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max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(T a, T b)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a &lt; b ? b : a;}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n,m;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S;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size[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10101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];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edge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from,to,cost,net;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edge(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f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t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cost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nex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from = f;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to = 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-&gt;cost = cost;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net = nex;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}edges[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1010101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];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tot,head[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101001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],mx[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101011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],minn =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0x3f3f3f3f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,root;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vis[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1010110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];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x,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y,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z)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edges[++tot] = edge(x,y,z,head[x]);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head[x] = tot;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x,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fa)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size[x]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;mx[x]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i = head[x];i; i =edges[i].net)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edge v = edges[i];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(v.to == fa || vis[v.to])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continue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find(v.to,x);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size[x] += size[v.to];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chkmax(mx[x],size[v.to]);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chkmax(mx[x], S - size[x]);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(mx[x] &lt; mx[root])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root = 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que[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1010110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],ans[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102210101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];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dis[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1010101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],hhd,a[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10101101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];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get_dis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x,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len,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fa)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dis[++hhd] = a[x];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i = head[x]; i; i = edges[i].net)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edge v = edges[i];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(vis[v.to]||v.to == fa)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continue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a[v.to] = len + edges[i].cost;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get_dis(v.to,len + edges[i].cost,x);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solve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s,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len,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w)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hhd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a[s] = len;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get_dis(s,len,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i1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 i1 &lt;= hhd; i1++)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i2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 i2 &lt;= hhd; i2++)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(i1 != i2)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            ans[dis[i1] + dis[i2]] += w;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Divide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x)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{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solve(x,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vis[x]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i = head[x]; i; i = edges[i].net)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edge v = edges[i];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(vis[v.to])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continue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solve(v.to,edges[i].cost,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-1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S = size[x];root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 mx[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] = 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find(v.to,x);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Divide(root);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read(n); read(m);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 i &lt; n; 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x,y,z;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read(x); read(y); read(z);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add(x,y,z);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add(y,x,z);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S = n;mx[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] = n;root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4"/>
          <w:szCs w:val="24"/>
          <w:shd w:val="clear" w:fill="FFFFFF"/>
        </w:rPr>
        <w:t>// minn = 0x3f3f3f3f;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find(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);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4"/>
          <w:szCs w:val="24"/>
          <w:shd w:val="clear" w:fill="FFFFFF"/>
        </w:rPr>
        <w:t>// printf("%d\n",mx[root]);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Devede(root);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 i &lt;= m; 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k;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read(k);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4"/>
          <w:szCs w:val="24"/>
          <w:shd w:val="clear" w:fill="FFFFFF"/>
        </w:rPr>
        <w:t>"%s\n"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,(ans[k]) ?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4"/>
          <w:szCs w:val="24"/>
          <w:shd w:val="clear" w:fill="FFFFFF"/>
        </w:rPr>
        <w:t>"AYE"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4"/>
          <w:szCs w:val="24"/>
          <w:shd w:val="clear" w:fill="FFFFFF"/>
        </w:rPr>
        <w:t>"NAY"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4"/>
          <w:szCs w:val="24"/>
          <w:shd w:val="clear" w:fill="FFFFFF"/>
        </w:rPr>
        <w:t>//printf("%d\n",ans[k]);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​ 2.聪聪可可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​ 这道题是来求长度被3整除的路径条数，但处理方法跟上一条不太一样。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我们可以设p[0],p[1],p[2]为除3余数为0,1,2的 路径条数。显然答案为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5"/>
          <w:szCs w:val="25"/>
          <w:shd w:val="clear" w:fill="FFFFFF"/>
        </w:rPr>
        <w:t>p_0^2</w:t>
      </w:r>
      <w:r>
        <w:rPr>
          <w:rFonts w:hint="default" w:ascii="KaTeX_Math" w:hAnsi="KaTeX_Math" w:eastAsia="KaTeX_Math" w:cs="KaTeX_Math"/>
          <w:i/>
          <w:caps w:val="0"/>
          <w:spacing w:val="0"/>
          <w:sz w:val="25"/>
          <w:szCs w:val="25"/>
          <w:shd w:val="clear" w:fill="FFFFFF"/>
        </w:rPr>
        <w:t>p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14"/>
          <w:szCs w:val="14"/>
          <w:shd w:val="clear" w:fill="FFFFFF"/>
        </w:rPr>
        <w:t>02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1"/>
          <w:szCs w:val="1"/>
          <w:shd w:val="clear" w:fill="FFFFFF"/>
        </w:rPr>
        <w:t>​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 + 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5"/>
          <w:szCs w:val="25"/>
          <w:shd w:val="clear" w:fill="FFFFFF"/>
        </w:rPr>
        <w:t>p_1 * p_2 * 2</w:t>
      </w:r>
      <w:r>
        <w:rPr>
          <w:rFonts w:hint="default" w:ascii="KaTeX_Math" w:hAnsi="KaTeX_Math" w:eastAsia="KaTeX_Math" w:cs="KaTeX_Math"/>
          <w:i/>
          <w:caps w:val="0"/>
          <w:spacing w:val="0"/>
          <w:sz w:val="25"/>
          <w:szCs w:val="25"/>
          <w:shd w:val="clear" w:fill="FFFFFF"/>
        </w:rPr>
        <w:t>p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14"/>
          <w:szCs w:val="14"/>
          <w:shd w:val="clear" w:fill="FFFFFF"/>
        </w:rPr>
        <w:t>1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1"/>
          <w:szCs w:val="1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5"/>
          <w:szCs w:val="25"/>
          <w:shd w:val="clear" w:fill="FFFFFF"/>
        </w:rPr>
        <w:t>∗</w:t>
      </w:r>
      <w:r>
        <w:rPr>
          <w:rFonts w:hint="default" w:ascii="KaTeX_Math" w:hAnsi="KaTeX_Math" w:eastAsia="KaTeX_Math" w:cs="KaTeX_Math"/>
          <w:i/>
          <w:caps w:val="0"/>
          <w:spacing w:val="0"/>
          <w:sz w:val="25"/>
          <w:szCs w:val="25"/>
          <w:shd w:val="clear" w:fill="FFFFFF"/>
        </w:rPr>
        <w:t>p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14"/>
          <w:szCs w:val="14"/>
          <w:shd w:val="clear" w:fill="FFFFFF"/>
        </w:rPr>
        <w:t>2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1"/>
          <w:szCs w:val="1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5"/>
          <w:szCs w:val="25"/>
          <w:shd w:val="clear" w:fill="FFFFFF"/>
        </w:rPr>
        <w:t>∗2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4"/>
          <w:szCs w:val="24"/>
          <w:shd w:val="clear" w:fill="FFFFFF"/>
        </w:rPr>
        <w:t>// luogu-judger-enable-o2// luogu-judger-enable-o2// luogu-judger-enable-o2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#include&lt;bits/stdc++.h&gt;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gcd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x,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y)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(y ==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gcd(y,x%y);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&lt;class T&gt;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read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(T &amp;a)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T s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,w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char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c = getchar();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while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(c &lt;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4"/>
          <w:szCs w:val="24"/>
          <w:shd w:val="clear" w:fill="FFFFFF"/>
        </w:rPr>
        <w:t>'0'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|| c &gt;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4"/>
          <w:szCs w:val="24"/>
          <w:shd w:val="clear" w:fill="FFFFFF"/>
        </w:rPr>
        <w:t>'9'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(c ==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4"/>
          <w:szCs w:val="24"/>
          <w:shd w:val="clear" w:fill="FFFFFF"/>
        </w:rPr>
        <w:t>'-'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) w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-1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c = getchar();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while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(c &gt;=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4"/>
          <w:szCs w:val="24"/>
          <w:shd w:val="clear" w:fill="FFFFFF"/>
        </w:rPr>
        <w:t>'0'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&amp;&amp; c &lt;=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4"/>
          <w:szCs w:val="24"/>
          <w:shd w:val="clear" w:fill="FFFFFF"/>
        </w:rPr>
        <w:t>'9'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s = (s &lt;&lt;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) + (s &lt;&lt;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) + (c ^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48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c = getchar();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a = s*w;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&lt;class T&gt;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chkmax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(T &amp;a, T b)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{a &gt; b? (a = a) : (a = b);}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&lt;class T&gt;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chkmin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(T &amp;a, T b)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{a &gt; b ? (a = b):(a = a);}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n;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edge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from, to,cost,net;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edge(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f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t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c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n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from = f;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to = 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cost = c;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net = 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}edges[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2010101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];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head[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20010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],tot;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x,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y,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z)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edges[++tot] = edge(x,y,z,head[x]);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head[x] = tot;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vis[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20010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],size[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20010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],mx[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20010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],root,S;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x,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fa)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size[x]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; mx[x]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i = head[x]; i ; i = edges[i].net)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edge v = edges[i];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(v.to == fa||vis[v.to] )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continue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find(v.to,x);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size[x] += size[v.to];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chkmax(mx[x],size[v.to]);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chkmax(mx[x],S-size[x]);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(mx[x] &lt; mx[root])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root = 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dis[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20010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],a[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20010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],cnt;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ans,p[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];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get_dis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x,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fa)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4"/>
          <w:szCs w:val="24"/>
          <w:shd w:val="clear" w:fill="FFFFFF"/>
        </w:rPr>
        <w:t>//  dis[++cnt] = a[x];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p[a[x]%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]++;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i = head[x] ;i; i = edges[i].net)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edge v = edges[i];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(v.to == fa ||vis[v.to] )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continue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a[v.to] = a[x]+v.cost;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get_dis(v.to,x);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solve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x,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len)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a[x] = len;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4"/>
          <w:szCs w:val="24"/>
          <w:shd w:val="clear" w:fill="FFFFFF"/>
        </w:rPr>
        <w:t>//cnt = 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p[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] = p[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] = p[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get_dis(x,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(p[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]*p[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] +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* p[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] * p[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]);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Deved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 xml:space="preserve"> x)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ans+=solve(x,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vis[x]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i = head[x];i;i = edges[i].net)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edge v = edges[i];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(vis[v.to])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continue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ans-=solve(v.to,edges[i].cost);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S = size[v.to]; root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find(v.to,x);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Deved(root);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24"/>
          <w:szCs w:val="24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4"/>
          <w:szCs w:val="24"/>
          <w:shd w:val="clear" w:fill="FFFFFF"/>
        </w:rPr>
        <w:t>//freopen("xx.in","r",stdin);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4"/>
          <w:szCs w:val="24"/>
          <w:shd w:val="clear" w:fill="FFFFFF"/>
        </w:rPr>
        <w:t>//freopen("xx.out","w",stdout);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read(n);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register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 i &lt; n; i++)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x,y,z;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read(x); read(y); read(z);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z%=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add(x,y,z);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    add(y,x,z);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S = n;root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 mx[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] = n+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;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find(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Deved(root);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pp = gcd(ans,n*n);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4"/>
          <w:szCs w:val="24"/>
          <w:shd w:val="clear" w:fill="FFFFFF"/>
        </w:rPr>
        <w:t>"%lld/%lld\n"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,ans/pp,n*n/pp);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4"/>
          <w:szCs w:val="24"/>
          <w:shd w:val="clear" w:fill="FFFFFF"/>
        </w:rPr>
        <w:t>// std::cerr&lt;&lt;std::clock()&lt;&lt;std::endl;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4"/>
          <w:szCs w:val="24"/>
          <w:shd w:val="clear" w:fill="FFFFFF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4"/>
          <w:szCs w:val="24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6EB42"/>
    <w:multiLevelType w:val="multilevel"/>
    <w:tmpl w:val="8706EB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901DA"/>
    <w:rsid w:val="59F95F25"/>
    <w:rsid w:val="6117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2021-08-05T12:40:00Z</dcterms:created>
  <dc:creator>Administrator</dc:creator>
  <cp:lastModifiedBy>Administrator</cp:lastModifiedBy>
  <dcterms:modified xsi:type="dcterms:W3CDTF">2022-01-20T12:11:01Z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7B5E8D7434B14C0C915A3FCD67A567F7</vt:lpwstr>
  </property>
</Properties>
</file>